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738" w:rsidRDefault="00236DBB">
      <w:r>
        <w:t>User Roles/Types for Database Project (Brad Peterson, Jesse, Juan, Alex)</w:t>
      </w:r>
    </w:p>
    <w:p w:rsidR="00871E03" w:rsidRDefault="00871E03" w:rsidP="00236DBB">
      <w:pPr>
        <w:pStyle w:val="NoSpacing"/>
        <w:numPr>
          <w:ilvl w:val="0"/>
          <w:numId w:val="2"/>
        </w:numPr>
        <w:rPr>
          <w:ins w:id="0" w:author="Microsoft Office User" w:date="2020-05-12T13:07:00Z"/>
        </w:rPr>
      </w:pPr>
      <w:ins w:id="1" w:author="Microsoft Office User" w:date="2020-05-12T13:00:00Z">
        <w:r>
          <w:t>Administrator</w:t>
        </w:r>
      </w:ins>
      <w:del w:id="2" w:author="Microsoft Office User" w:date="2020-05-12T13:00:00Z">
        <w:r w:rsidR="00236DBB" w:rsidDel="00871E03">
          <w:delText>Manager</w:delText>
        </w:r>
      </w:del>
      <w:r w:rsidR="00236DBB">
        <w:t xml:space="preserve">: </w:t>
      </w:r>
    </w:p>
    <w:p w:rsidR="00871E03" w:rsidRDefault="00871E03" w:rsidP="00871E03">
      <w:pPr>
        <w:pStyle w:val="NoSpacing"/>
        <w:numPr>
          <w:ilvl w:val="1"/>
          <w:numId w:val="2"/>
        </w:numPr>
        <w:rPr>
          <w:ins w:id="3" w:author="Microsoft Office User" w:date="2020-05-12T13:08:00Z"/>
        </w:rPr>
      </w:pPr>
      <w:ins w:id="4" w:author="Microsoft Office User" w:date="2020-05-12T13:08:00Z">
        <w:r>
          <w:t xml:space="preserve">Define user roles </w:t>
        </w:r>
      </w:ins>
    </w:p>
    <w:p w:rsidR="00236DBB" w:rsidRDefault="00236DBB">
      <w:pPr>
        <w:pStyle w:val="NoSpacing"/>
        <w:numPr>
          <w:ilvl w:val="1"/>
          <w:numId w:val="2"/>
        </w:numPr>
        <w:pPrChange w:id="5" w:author="Microsoft Office User" w:date="2020-05-12T13:07:00Z">
          <w:pPr>
            <w:pStyle w:val="NoSpacing"/>
            <w:numPr>
              <w:numId w:val="2"/>
            </w:numPr>
            <w:ind w:left="360" w:hanging="360"/>
          </w:pPr>
        </w:pPrChange>
      </w:pPr>
      <w:r>
        <w:t>All aspects, all functions</w:t>
      </w:r>
    </w:p>
    <w:p w:rsidR="00236DBB" w:rsidRDefault="00236DBB" w:rsidP="00236DBB">
      <w:pPr>
        <w:pStyle w:val="NoSpacing"/>
        <w:numPr>
          <w:ilvl w:val="1"/>
          <w:numId w:val="2"/>
        </w:numPr>
      </w:pPr>
      <w:r>
        <w:t>Entire process: Application to ‘IPO’</w:t>
      </w:r>
    </w:p>
    <w:p w:rsidR="00236DBB" w:rsidRDefault="00236DBB" w:rsidP="00236DBB">
      <w:pPr>
        <w:pStyle w:val="NoSpacing"/>
        <w:numPr>
          <w:ilvl w:val="1"/>
          <w:numId w:val="2"/>
        </w:numPr>
      </w:pPr>
      <w:r>
        <w:t>Social media engagement</w:t>
      </w:r>
    </w:p>
    <w:p w:rsidR="00236DBB" w:rsidRDefault="00236DBB" w:rsidP="00236DBB">
      <w:pPr>
        <w:pStyle w:val="NoSpacing"/>
        <w:numPr>
          <w:ilvl w:val="1"/>
          <w:numId w:val="2"/>
        </w:numPr>
      </w:pPr>
      <w:r>
        <w:t>Marketing, engagement &amp; fundraising</w:t>
      </w:r>
    </w:p>
    <w:p w:rsidR="00236DBB" w:rsidRDefault="00236DBB" w:rsidP="00236DBB">
      <w:pPr>
        <w:pStyle w:val="NoSpacing"/>
        <w:ind w:left="720"/>
      </w:pPr>
    </w:p>
    <w:p w:rsidR="00236DBB" w:rsidRDefault="00845E14" w:rsidP="00236DBB">
      <w:pPr>
        <w:pStyle w:val="NoSpacing"/>
        <w:numPr>
          <w:ilvl w:val="0"/>
          <w:numId w:val="2"/>
        </w:numPr>
      </w:pPr>
      <w:ins w:id="6" w:author="Microsoft Office User" w:date="2020-05-12T13:27:00Z">
        <w:r>
          <w:t xml:space="preserve">Interns - </w:t>
        </w:r>
      </w:ins>
      <w:r w:rsidR="008F3685">
        <w:t>Support(s) to Manager</w:t>
      </w:r>
    </w:p>
    <w:p w:rsidR="00236DBB" w:rsidRDefault="00236DBB" w:rsidP="00236DBB">
      <w:pPr>
        <w:pStyle w:val="NoSpacing"/>
        <w:numPr>
          <w:ilvl w:val="1"/>
          <w:numId w:val="2"/>
        </w:numPr>
      </w:pPr>
      <w:r>
        <w:t>Gather, enter, &amp; process</w:t>
      </w:r>
      <w:ins w:id="7" w:author="Microsoft Office User" w:date="2020-05-12T13:27:00Z">
        <w:r w:rsidR="00845E14">
          <w:t xml:space="preserve"> data</w:t>
        </w:r>
      </w:ins>
    </w:p>
    <w:p w:rsidR="008F3685" w:rsidRDefault="008F3685" w:rsidP="008F3685">
      <w:pPr>
        <w:pStyle w:val="NoSpacing"/>
        <w:numPr>
          <w:ilvl w:val="2"/>
          <w:numId w:val="2"/>
        </w:numPr>
        <w:rPr>
          <w:ins w:id="8" w:author="Microsoft Office User" w:date="2020-05-12T13:05:00Z"/>
        </w:rPr>
      </w:pPr>
      <w:r>
        <w:t>Initiate periodic business milestone report inquiries</w:t>
      </w:r>
    </w:p>
    <w:p w:rsidR="00871E03" w:rsidRDefault="00871E03" w:rsidP="008F3685">
      <w:pPr>
        <w:pStyle w:val="NoSpacing"/>
        <w:numPr>
          <w:ilvl w:val="2"/>
          <w:numId w:val="2"/>
        </w:numPr>
        <w:rPr>
          <w:ins w:id="9" w:author="Microsoft Office User" w:date="2020-05-12T13:07:00Z"/>
        </w:rPr>
      </w:pPr>
      <w:ins w:id="10" w:author="Microsoft Office User" w:date="2020-05-12T13:05:00Z">
        <w:r>
          <w:t>Enter process tracking data, dates, number that proceed through phases</w:t>
        </w:r>
      </w:ins>
      <w:ins w:id="11" w:author="Microsoft Office User" w:date="2020-05-12T13:27:00Z">
        <w:r w:rsidR="00845E14">
          <w:t>, etc</w:t>
        </w:r>
      </w:ins>
    </w:p>
    <w:p w:rsidR="00871E03" w:rsidRDefault="00871E03" w:rsidP="008F3685">
      <w:pPr>
        <w:pStyle w:val="NoSpacing"/>
        <w:numPr>
          <w:ilvl w:val="2"/>
          <w:numId w:val="2"/>
        </w:numPr>
      </w:pPr>
      <w:ins w:id="12" w:author="Microsoft Office User" w:date="2020-05-12T13:07:00Z">
        <w:r>
          <w:t>Enter judge information (if not automatic)</w:t>
        </w:r>
      </w:ins>
    </w:p>
    <w:p w:rsidR="00236DBB" w:rsidRDefault="00236DBB" w:rsidP="00236DBB">
      <w:pPr>
        <w:pStyle w:val="NoSpacing"/>
        <w:numPr>
          <w:ilvl w:val="1"/>
          <w:numId w:val="2"/>
        </w:numPr>
        <w:rPr>
          <w:ins w:id="13" w:author="Microsoft Office User" w:date="2020-05-12T13:02:00Z"/>
        </w:rPr>
      </w:pPr>
      <w:r>
        <w:t>Manipulate in all three areas above</w:t>
      </w:r>
      <w:r w:rsidR="00D10DD9">
        <w:t xml:space="preserve"> (Manager)</w:t>
      </w:r>
    </w:p>
    <w:p w:rsidR="00871E03" w:rsidRDefault="00871E03" w:rsidP="00236DBB">
      <w:pPr>
        <w:pStyle w:val="NoSpacing"/>
        <w:numPr>
          <w:ilvl w:val="1"/>
          <w:numId w:val="2"/>
        </w:numPr>
        <w:rPr>
          <w:ins w:id="14" w:author="Microsoft Office User" w:date="2020-05-12T13:02:00Z"/>
        </w:rPr>
      </w:pPr>
      <w:ins w:id="15" w:author="Microsoft Office User" w:date="2020-05-12T13:02:00Z">
        <w:r>
          <w:t>Review Applications</w:t>
        </w:r>
      </w:ins>
    </w:p>
    <w:p w:rsidR="00871E03" w:rsidRDefault="00871E03">
      <w:pPr>
        <w:pStyle w:val="NoSpacing"/>
        <w:numPr>
          <w:ilvl w:val="2"/>
          <w:numId w:val="2"/>
        </w:numPr>
        <w:rPr>
          <w:moveTo w:id="16" w:author="Microsoft Office User" w:date="2020-05-12T13:02:00Z"/>
        </w:rPr>
        <w:pPrChange w:id="17" w:author="Microsoft Office User" w:date="2020-05-12T13:02:00Z">
          <w:pPr>
            <w:pStyle w:val="NoSpacing"/>
            <w:numPr>
              <w:ilvl w:val="1"/>
              <w:numId w:val="2"/>
            </w:numPr>
            <w:ind w:left="720" w:hanging="360"/>
          </w:pPr>
        </w:pPrChange>
      </w:pPr>
      <w:moveToRangeStart w:id="18" w:author="Microsoft Office User" w:date="2020-05-12T13:02:00Z" w:name="move40180987"/>
      <w:moveTo w:id="19" w:author="Microsoft Office User" w:date="2020-05-12T13:02:00Z">
        <w:r>
          <w:t>Access to all applications for relevant time frame</w:t>
        </w:r>
      </w:moveTo>
    </w:p>
    <w:p w:rsidR="00871E03" w:rsidRDefault="00871E03">
      <w:pPr>
        <w:pStyle w:val="NoSpacing"/>
        <w:numPr>
          <w:ilvl w:val="2"/>
          <w:numId w:val="2"/>
        </w:numPr>
        <w:rPr>
          <w:moveTo w:id="20" w:author="Microsoft Office User" w:date="2020-05-12T13:02:00Z"/>
        </w:rPr>
        <w:pPrChange w:id="21" w:author="Microsoft Office User" w:date="2020-05-12T13:02:00Z">
          <w:pPr>
            <w:pStyle w:val="NoSpacing"/>
            <w:numPr>
              <w:ilvl w:val="1"/>
              <w:numId w:val="2"/>
            </w:numPr>
            <w:ind w:left="720" w:hanging="360"/>
          </w:pPr>
        </w:pPrChange>
      </w:pPr>
      <w:moveTo w:id="22" w:author="Microsoft Office User" w:date="2020-05-12T13:02:00Z">
        <w:r>
          <w:t>Access to ‘application score card’ and enter values, comments</w:t>
        </w:r>
      </w:moveTo>
    </w:p>
    <w:p w:rsidR="00871E03" w:rsidRDefault="00871E03">
      <w:pPr>
        <w:pStyle w:val="NoSpacing"/>
        <w:numPr>
          <w:ilvl w:val="2"/>
          <w:numId w:val="2"/>
        </w:numPr>
        <w:rPr>
          <w:moveTo w:id="23" w:author="Microsoft Office User" w:date="2020-05-12T13:02:00Z"/>
        </w:rPr>
        <w:pPrChange w:id="24" w:author="Microsoft Office User" w:date="2020-05-12T13:02:00Z">
          <w:pPr>
            <w:pStyle w:val="NoSpacing"/>
            <w:numPr>
              <w:ilvl w:val="1"/>
              <w:numId w:val="2"/>
            </w:numPr>
            <w:ind w:left="720" w:hanging="360"/>
          </w:pPr>
        </w:pPrChange>
      </w:pPr>
      <w:moveTo w:id="25" w:author="Microsoft Office User" w:date="2020-05-12T13:02:00Z">
        <w:r>
          <w:t>Access to scores and comments of all current applications</w:t>
        </w:r>
      </w:moveTo>
    </w:p>
    <w:p w:rsidR="00871E03" w:rsidRDefault="00871E03">
      <w:pPr>
        <w:pStyle w:val="NoSpacing"/>
        <w:numPr>
          <w:ilvl w:val="2"/>
          <w:numId w:val="2"/>
        </w:numPr>
        <w:rPr>
          <w:moveTo w:id="26" w:author="Microsoft Office User" w:date="2020-05-12T13:02:00Z"/>
        </w:rPr>
        <w:pPrChange w:id="27" w:author="Microsoft Office User" w:date="2020-05-12T13:02:00Z">
          <w:pPr>
            <w:pStyle w:val="NoSpacing"/>
            <w:numPr>
              <w:ilvl w:val="1"/>
              <w:numId w:val="2"/>
            </w:numPr>
            <w:ind w:left="720" w:hanging="360"/>
          </w:pPr>
        </w:pPrChange>
      </w:pPr>
      <w:moveTo w:id="28" w:author="Microsoft Office User" w:date="2020-05-12T13:02:00Z">
        <w:r>
          <w:t>Access to move to mentor or workshop</w:t>
        </w:r>
      </w:moveTo>
    </w:p>
    <w:moveToRangeEnd w:id="18"/>
    <w:p w:rsidR="00871E03" w:rsidRDefault="00871E03">
      <w:pPr>
        <w:pStyle w:val="NoSpacing"/>
        <w:ind w:left="720"/>
        <w:pPrChange w:id="29" w:author="Microsoft Office User" w:date="2020-05-12T13:02:00Z">
          <w:pPr>
            <w:pStyle w:val="NoSpacing"/>
            <w:numPr>
              <w:ilvl w:val="1"/>
              <w:numId w:val="2"/>
            </w:numPr>
            <w:ind w:left="720" w:hanging="360"/>
          </w:pPr>
        </w:pPrChange>
      </w:pPr>
    </w:p>
    <w:p w:rsidR="008F3685" w:rsidRDefault="008F3685" w:rsidP="008F3685">
      <w:pPr>
        <w:pStyle w:val="NoSpacing"/>
      </w:pPr>
    </w:p>
    <w:p w:rsidR="008F3685" w:rsidRDefault="008F3685" w:rsidP="008F3685">
      <w:pPr>
        <w:pStyle w:val="NoSpacing"/>
        <w:numPr>
          <w:ilvl w:val="0"/>
          <w:numId w:val="2"/>
        </w:numPr>
      </w:pPr>
      <w:r>
        <w:t>Management Team</w:t>
      </w:r>
    </w:p>
    <w:p w:rsidR="008F3685" w:rsidRDefault="008F3685" w:rsidP="008F3685">
      <w:pPr>
        <w:pStyle w:val="NoSpacing"/>
        <w:numPr>
          <w:ilvl w:val="1"/>
          <w:numId w:val="2"/>
        </w:numPr>
      </w:pPr>
      <w:r>
        <w:t>Access to suite of management reports</w:t>
      </w:r>
    </w:p>
    <w:p w:rsidR="008F3685" w:rsidRDefault="008F3685" w:rsidP="008F3685">
      <w:pPr>
        <w:pStyle w:val="NoSpacing"/>
        <w:numPr>
          <w:ilvl w:val="1"/>
          <w:numId w:val="2"/>
        </w:numPr>
      </w:pPr>
      <w:r>
        <w:t xml:space="preserve">Access to applications, applicant progress, </w:t>
      </w:r>
      <w:r w:rsidR="00D10DD9">
        <w:t xml:space="preserve">mentor performance, </w:t>
      </w:r>
      <w:r>
        <w:t>&amp; calendars</w:t>
      </w:r>
    </w:p>
    <w:p w:rsidR="00EE7684" w:rsidRDefault="00EE7684" w:rsidP="00EE7684">
      <w:pPr>
        <w:pStyle w:val="NoSpacing"/>
        <w:ind w:left="720"/>
      </w:pPr>
    </w:p>
    <w:p w:rsidR="00EE7684" w:rsidDel="00871E03" w:rsidRDefault="00EE7684" w:rsidP="00EE7684">
      <w:pPr>
        <w:pStyle w:val="NoSpacing"/>
        <w:numPr>
          <w:ilvl w:val="0"/>
          <w:numId w:val="2"/>
        </w:numPr>
        <w:rPr>
          <w:del w:id="30" w:author="Microsoft Office User" w:date="2020-05-12T13:03:00Z"/>
        </w:rPr>
      </w:pPr>
      <w:del w:id="31" w:author="Microsoft Office User" w:date="2020-05-12T13:03:00Z">
        <w:r w:rsidDel="00871E03">
          <w:delText>Application evaluation team</w:delText>
        </w:r>
      </w:del>
    </w:p>
    <w:p w:rsidR="00D10DD9" w:rsidDel="00871E03" w:rsidRDefault="00D10DD9" w:rsidP="00EE7684">
      <w:pPr>
        <w:pStyle w:val="NoSpacing"/>
        <w:numPr>
          <w:ilvl w:val="1"/>
          <w:numId w:val="2"/>
        </w:numPr>
        <w:rPr>
          <w:moveFrom w:id="32" w:author="Microsoft Office User" w:date="2020-05-12T13:02:00Z"/>
        </w:rPr>
      </w:pPr>
      <w:moveFromRangeStart w:id="33" w:author="Microsoft Office User" w:date="2020-05-12T13:02:00Z" w:name="move40180987"/>
      <w:moveFrom w:id="34" w:author="Microsoft Office User" w:date="2020-05-12T13:02:00Z">
        <w:r w:rsidDel="00871E03">
          <w:t>Access to all applications for relevant time frame</w:t>
        </w:r>
      </w:moveFrom>
    </w:p>
    <w:p w:rsidR="00EE7684" w:rsidDel="00871E03" w:rsidRDefault="00EE7684" w:rsidP="00EE7684">
      <w:pPr>
        <w:pStyle w:val="NoSpacing"/>
        <w:numPr>
          <w:ilvl w:val="1"/>
          <w:numId w:val="2"/>
        </w:numPr>
        <w:rPr>
          <w:moveFrom w:id="35" w:author="Microsoft Office User" w:date="2020-05-12T13:02:00Z"/>
        </w:rPr>
      </w:pPr>
      <w:moveFrom w:id="36" w:author="Microsoft Office User" w:date="2020-05-12T13:02:00Z">
        <w:r w:rsidDel="00871E03">
          <w:t>Access to ‘application score card’</w:t>
        </w:r>
        <w:r w:rsidR="00D10DD9" w:rsidDel="00871E03">
          <w:t xml:space="preserve"> and enter values, comments</w:t>
        </w:r>
      </w:moveFrom>
    </w:p>
    <w:p w:rsidR="00EE7684" w:rsidDel="00871E03" w:rsidRDefault="00EE7684" w:rsidP="00EE7684">
      <w:pPr>
        <w:pStyle w:val="NoSpacing"/>
        <w:numPr>
          <w:ilvl w:val="1"/>
          <w:numId w:val="2"/>
        </w:numPr>
        <w:rPr>
          <w:moveFrom w:id="37" w:author="Microsoft Office User" w:date="2020-05-12T13:02:00Z"/>
        </w:rPr>
      </w:pPr>
      <w:moveFrom w:id="38" w:author="Microsoft Office User" w:date="2020-05-12T13:02:00Z">
        <w:r w:rsidDel="00871E03">
          <w:t>Access to scores and comments of all current applications</w:t>
        </w:r>
      </w:moveFrom>
    </w:p>
    <w:p w:rsidR="00EE7684" w:rsidDel="00871E03" w:rsidRDefault="00EE7684" w:rsidP="00EE7684">
      <w:pPr>
        <w:pStyle w:val="NoSpacing"/>
        <w:numPr>
          <w:ilvl w:val="1"/>
          <w:numId w:val="2"/>
        </w:numPr>
        <w:rPr>
          <w:moveFrom w:id="39" w:author="Microsoft Office User" w:date="2020-05-12T13:02:00Z"/>
        </w:rPr>
      </w:pPr>
      <w:moveFrom w:id="40" w:author="Microsoft Office User" w:date="2020-05-12T13:02:00Z">
        <w:r w:rsidDel="00871E03">
          <w:t>Access to move to mentor or workshop</w:t>
        </w:r>
      </w:moveFrom>
    </w:p>
    <w:moveFromRangeEnd w:id="33"/>
    <w:p w:rsidR="008F3685" w:rsidRDefault="008F3685" w:rsidP="008F3685">
      <w:pPr>
        <w:pStyle w:val="NoSpacing"/>
      </w:pPr>
    </w:p>
    <w:p w:rsidR="008F3685" w:rsidRDefault="008F3685" w:rsidP="008F3685">
      <w:pPr>
        <w:pStyle w:val="NoSpacing"/>
        <w:numPr>
          <w:ilvl w:val="0"/>
          <w:numId w:val="2"/>
        </w:numPr>
      </w:pPr>
      <w:r>
        <w:t>Mentors (SBDC)</w:t>
      </w:r>
    </w:p>
    <w:p w:rsidR="008F3685" w:rsidRDefault="008F3685" w:rsidP="008F3685">
      <w:pPr>
        <w:pStyle w:val="NoSpacing"/>
        <w:numPr>
          <w:ilvl w:val="1"/>
          <w:numId w:val="2"/>
        </w:numPr>
      </w:pPr>
      <w:r>
        <w:t xml:space="preserve">Access to current applications, </w:t>
      </w:r>
      <w:r w:rsidR="00D10DD9">
        <w:t>comprehensive data (</w:t>
      </w:r>
      <w:proofErr w:type="spellStart"/>
      <w:r w:rsidR="00D10DD9">
        <w:t>ie</w:t>
      </w:r>
      <w:proofErr w:type="spellEnd"/>
      <w:r w:rsidR="00D10DD9">
        <w:t xml:space="preserve">, application evaluation score card and business milestone reports for their </w:t>
      </w:r>
      <w:r>
        <w:t xml:space="preserve">past </w:t>
      </w:r>
      <w:r w:rsidR="00D10DD9">
        <w:t>mentees</w:t>
      </w:r>
    </w:p>
    <w:p w:rsidR="008F3685" w:rsidRDefault="008F3685" w:rsidP="008F3685">
      <w:pPr>
        <w:pStyle w:val="NoSpacing"/>
        <w:numPr>
          <w:ilvl w:val="1"/>
          <w:numId w:val="2"/>
        </w:numPr>
      </w:pPr>
      <w:r>
        <w:t>Input to mentee progress ‘report’</w:t>
      </w:r>
      <w:r w:rsidR="00D10DD9">
        <w:t xml:space="preserve"> (as they progress through their initial, and subsequent mentoring engagements (group of appointments with same milestone as topic))</w:t>
      </w:r>
    </w:p>
    <w:p w:rsidR="008F3685" w:rsidRDefault="008F3685" w:rsidP="008F3685">
      <w:pPr>
        <w:pStyle w:val="NoSpacing"/>
        <w:numPr>
          <w:ilvl w:val="1"/>
          <w:numId w:val="2"/>
        </w:numPr>
      </w:pPr>
      <w:r>
        <w:t>Direct communication with manager and designee regarding status of mentee, questions regarding process and other</w:t>
      </w:r>
    </w:p>
    <w:p w:rsidR="008F3685" w:rsidRDefault="008F3685" w:rsidP="008F3685">
      <w:pPr>
        <w:pStyle w:val="NoSpacing"/>
        <w:numPr>
          <w:ilvl w:val="1"/>
          <w:numId w:val="2"/>
        </w:numPr>
      </w:pPr>
      <w:r>
        <w:t>Input information missing from original application</w:t>
      </w:r>
    </w:p>
    <w:p w:rsidR="008F3685" w:rsidRDefault="008F3685" w:rsidP="008F3685">
      <w:pPr>
        <w:pStyle w:val="NoSpacing"/>
        <w:numPr>
          <w:ilvl w:val="1"/>
          <w:numId w:val="2"/>
        </w:numPr>
      </w:pPr>
      <w:r>
        <w:t>Complete mentee evaluation sheet</w:t>
      </w:r>
    </w:p>
    <w:p w:rsidR="008F3685" w:rsidRDefault="008F3685" w:rsidP="008F3685">
      <w:pPr>
        <w:pStyle w:val="NoSpacing"/>
        <w:numPr>
          <w:ilvl w:val="2"/>
          <w:numId w:val="2"/>
        </w:numPr>
      </w:pPr>
      <w:r>
        <w:t>Update specific ask (Amount, for what, by when)</w:t>
      </w:r>
    </w:p>
    <w:p w:rsidR="008F3685" w:rsidRDefault="008F3685" w:rsidP="008F3685">
      <w:pPr>
        <w:pStyle w:val="NoSpacing"/>
        <w:numPr>
          <w:ilvl w:val="1"/>
          <w:numId w:val="2"/>
        </w:numPr>
      </w:pPr>
      <w:r>
        <w:t xml:space="preserve"> ‘Promote’ mentee to predetermined pitch day slot</w:t>
      </w:r>
    </w:p>
    <w:p w:rsidR="008F3685" w:rsidRDefault="008F3685" w:rsidP="008F3685">
      <w:pPr>
        <w:pStyle w:val="NoSpacing"/>
        <w:numPr>
          <w:ilvl w:val="1"/>
          <w:numId w:val="2"/>
        </w:numPr>
      </w:pPr>
      <w:r>
        <w:t>Input follow up dates/topics</w:t>
      </w:r>
    </w:p>
    <w:p w:rsidR="008F3685" w:rsidRDefault="008F3685" w:rsidP="008F3685">
      <w:pPr>
        <w:pStyle w:val="NoSpacing"/>
        <w:numPr>
          <w:ilvl w:val="2"/>
          <w:numId w:val="2"/>
        </w:numPr>
      </w:pPr>
      <w:r>
        <w:t>Report on these</w:t>
      </w:r>
    </w:p>
    <w:p w:rsidR="008F3685" w:rsidRDefault="008F3685" w:rsidP="008F3685">
      <w:pPr>
        <w:pStyle w:val="NoSpacing"/>
      </w:pPr>
    </w:p>
    <w:p w:rsidR="008F3685" w:rsidRDefault="008F3685" w:rsidP="008F3685">
      <w:pPr>
        <w:pStyle w:val="NoSpacing"/>
        <w:numPr>
          <w:ilvl w:val="0"/>
          <w:numId w:val="2"/>
        </w:numPr>
      </w:pPr>
      <w:r>
        <w:t>Judges</w:t>
      </w:r>
    </w:p>
    <w:p w:rsidR="008F3685" w:rsidRDefault="00C46333" w:rsidP="008F3685">
      <w:pPr>
        <w:pStyle w:val="NoSpacing"/>
        <w:numPr>
          <w:ilvl w:val="1"/>
          <w:numId w:val="2"/>
        </w:numPr>
      </w:pPr>
      <w:r>
        <w:t>Access to relevant presenter data (Report form)</w:t>
      </w:r>
    </w:p>
    <w:p w:rsidR="00C46333" w:rsidRDefault="00C46333" w:rsidP="00C46333">
      <w:pPr>
        <w:pStyle w:val="NoSpacing"/>
        <w:numPr>
          <w:ilvl w:val="2"/>
          <w:numId w:val="2"/>
        </w:numPr>
      </w:pPr>
      <w:r>
        <w:t>Including most current mentor evaluation sheet</w:t>
      </w:r>
    </w:p>
    <w:p w:rsidR="00C46333" w:rsidRDefault="00EE7684" w:rsidP="00C46333">
      <w:pPr>
        <w:pStyle w:val="NoSpacing"/>
        <w:numPr>
          <w:ilvl w:val="1"/>
          <w:numId w:val="2"/>
        </w:numPr>
      </w:pPr>
      <w:r>
        <w:t>Access to ‘pitch evaluation form’ to complete and comment</w:t>
      </w:r>
    </w:p>
    <w:p w:rsidR="00EE7684" w:rsidRDefault="00EE7684" w:rsidP="00C46333">
      <w:pPr>
        <w:pStyle w:val="NoSpacing"/>
        <w:numPr>
          <w:ilvl w:val="1"/>
          <w:numId w:val="2"/>
        </w:numPr>
      </w:pPr>
      <w:r>
        <w:t>Access to most current ‘ask list’ to help determine award amounts</w:t>
      </w:r>
    </w:p>
    <w:p w:rsidR="00EE7684" w:rsidRDefault="00D10DD9" w:rsidP="00C46333">
      <w:pPr>
        <w:pStyle w:val="NoSpacing"/>
        <w:numPr>
          <w:ilvl w:val="1"/>
          <w:numId w:val="2"/>
        </w:numPr>
        <w:rPr>
          <w:ins w:id="41" w:author="Microsoft Office User" w:date="2020-05-12T13:03:00Z"/>
        </w:rPr>
      </w:pPr>
      <w:r>
        <w:t>Access to fill in data on ‘awards granted’ report</w:t>
      </w:r>
    </w:p>
    <w:p w:rsidR="00871E03" w:rsidRDefault="00871E03" w:rsidP="00871E03">
      <w:pPr>
        <w:pStyle w:val="NoSpacing"/>
        <w:rPr>
          <w:ins w:id="42" w:author="Microsoft Office User" w:date="2020-05-12T13:03:00Z"/>
        </w:rPr>
      </w:pPr>
    </w:p>
    <w:p w:rsidR="00871E03" w:rsidRDefault="00871E03" w:rsidP="00871E03">
      <w:pPr>
        <w:pStyle w:val="NoSpacing"/>
        <w:numPr>
          <w:ilvl w:val="0"/>
          <w:numId w:val="2"/>
        </w:numPr>
        <w:rPr>
          <w:ins w:id="43" w:author="Microsoft Office User" w:date="2020-05-12T13:03:00Z"/>
        </w:rPr>
      </w:pPr>
      <w:ins w:id="44" w:author="Microsoft Office User" w:date="2020-05-12T13:03:00Z">
        <w:r>
          <w:lastRenderedPageBreak/>
          <w:t>Applicants</w:t>
        </w:r>
      </w:ins>
      <w:ins w:id="45" w:author="Microsoft Office User" w:date="2020-05-12T13:06:00Z">
        <w:r>
          <w:t xml:space="preserve"> </w:t>
        </w:r>
      </w:ins>
      <w:ins w:id="46" w:author="Microsoft Office User" w:date="2020-05-12T13:07:00Z">
        <w:r>
          <w:t>– those apply for grants</w:t>
        </w:r>
      </w:ins>
    </w:p>
    <w:p w:rsidR="00871E03" w:rsidRDefault="00871E03" w:rsidP="00871E03">
      <w:pPr>
        <w:pStyle w:val="NoSpacing"/>
        <w:numPr>
          <w:ilvl w:val="1"/>
          <w:numId w:val="2"/>
        </w:numPr>
        <w:rPr>
          <w:ins w:id="47" w:author="Microsoft Office User" w:date="2020-05-12T13:05:00Z"/>
        </w:rPr>
      </w:pPr>
      <w:ins w:id="48" w:author="Microsoft Office User" w:date="2020-05-12T13:03:00Z">
        <w:r>
          <w:t>Enter application data</w:t>
        </w:r>
      </w:ins>
    </w:p>
    <w:p w:rsidR="00871E03" w:rsidRDefault="00871E03" w:rsidP="00871E03">
      <w:pPr>
        <w:pStyle w:val="NoSpacing"/>
        <w:numPr>
          <w:ilvl w:val="2"/>
          <w:numId w:val="2"/>
        </w:numPr>
        <w:rPr>
          <w:ins w:id="49" w:author="Microsoft Office User" w:date="2020-05-12T13:06:00Z"/>
        </w:rPr>
      </w:pPr>
      <w:ins w:id="50" w:author="Microsoft Office User" w:date="2020-05-12T13:05:00Z">
        <w:r>
          <w:t>Demograph</w:t>
        </w:r>
      </w:ins>
      <w:ins w:id="51" w:author="Microsoft Office User" w:date="2020-05-12T13:06:00Z">
        <w:r>
          <w:t>ic data</w:t>
        </w:r>
      </w:ins>
    </w:p>
    <w:p w:rsidR="00871E03" w:rsidRDefault="00871E03" w:rsidP="00871E03">
      <w:pPr>
        <w:pStyle w:val="NoSpacing"/>
        <w:numPr>
          <w:ilvl w:val="2"/>
          <w:numId w:val="2"/>
        </w:numPr>
        <w:rPr>
          <w:ins w:id="52" w:author="Microsoft Office User" w:date="2020-05-12T13:06:00Z"/>
        </w:rPr>
      </w:pPr>
      <w:ins w:id="53" w:author="Microsoft Office User" w:date="2020-05-12T13:06:00Z">
        <w:r>
          <w:t>Answers to questions</w:t>
        </w:r>
      </w:ins>
    </w:p>
    <w:p w:rsidR="00871E03" w:rsidRDefault="00871E03">
      <w:pPr>
        <w:pStyle w:val="NoSpacing"/>
        <w:numPr>
          <w:ilvl w:val="2"/>
          <w:numId w:val="2"/>
        </w:numPr>
        <w:rPr>
          <w:ins w:id="54" w:author="Microsoft Office User" w:date="2020-05-12T13:03:00Z"/>
        </w:rPr>
        <w:pPrChange w:id="55" w:author="Microsoft Office User" w:date="2020-05-12T13:05:00Z">
          <w:pPr>
            <w:pStyle w:val="NoSpacing"/>
            <w:numPr>
              <w:ilvl w:val="1"/>
              <w:numId w:val="2"/>
            </w:numPr>
            <w:ind w:left="720" w:hanging="360"/>
          </w:pPr>
        </w:pPrChange>
      </w:pPr>
      <w:ins w:id="56" w:author="Microsoft Office User" w:date="2020-05-12T13:06:00Z">
        <w:r>
          <w:t xml:space="preserve">Uploaded data (word, excel, pdf, </w:t>
        </w:r>
        <w:del w:id="57" w:author="Bob Gruhler" w:date="2020-05-12T14:38:00Z">
          <w:r w:rsidDel="00152BC1">
            <w:delText>powerpoint</w:delText>
          </w:r>
        </w:del>
      </w:ins>
      <w:ins w:id="58" w:author="Bob Gruhler" w:date="2020-05-12T14:38:00Z">
        <w:r w:rsidR="00152BC1">
          <w:t>PowerPoint</w:t>
        </w:r>
      </w:ins>
      <w:bookmarkStart w:id="59" w:name="_GoBack"/>
      <w:bookmarkEnd w:id="59"/>
      <w:ins w:id="60" w:author="Microsoft Office User" w:date="2020-05-12T13:06:00Z">
        <w:r>
          <w:t>, etc.)</w:t>
        </w:r>
      </w:ins>
    </w:p>
    <w:p w:rsidR="00871E03" w:rsidRDefault="00871E03" w:rsidP="00871E03">
      <w:pPr>
        <w:pStyle w:val="NoSpacing"/>
        <w:numPr>
          <w:ilvl w:val="1"/>
          <w:numId w:val="2"/>
        </w:numPr>
        <w:rPr>
          <w:ins w:id="61" w:author="Microsoft Office User" w:date="2020-05-12T13:03:00Z"/>
        </w:rPr>
      </w:pPr>
      <w:ins w:id="62" w:author="Microsoft Office User" w:date="2020-05-12T13:03:00Z">
        <w:r>
          <w:t>Update application data</w:t>
        </w:r>
      </w:ins>
      <w:ins w:id="63" w:author="Microsoft Office User" w:date="2020-05-12T13:06:00Z">
        <w:r>
          <w:t xml:space="preserve"> – if applying a second or third time</w:t>
        </w:r>
      </w:ins>
    </w:p>
    <w:p w:rsidR="00871E03" w:rsidRDefault="00871E03" w:rsidP="00871E03">
      <w:pPr>
        <w:pStyle w:val="NoSpacing"/>
        <w:numPr>
          <w:ilvl w:val="1"/>
          <w:numId w:val="2"/>
        </w:numPr>
      </w:pPr>
      <w:ins w:id="64" w:author="Microsoft Office User" w:date="2020-05-12T13:04:00Z">
        <w:r>
          <w:t xml:space="preserve">Enter or </w:t>
        </w:r>
      </w:ins>
      <w:ins w:id="65" w:author="Microsoft Office User" w:date="2020-05-12T13:03:00Z">
        <w:r>
          <w:t xml:space="preserve">Update </w:t>
        </w:r>
      </w:ins>
      <w:ins w:id="66" w:author="Microsoft Office User" w:date="2020-05-12T13:04:00Z">
        <w:r>
          <w:t>Business Data – post award – at 6 months, then annually for 3 years</w:t>
        </w:r>
      </w:ins>
    </w:p>
    <w:sectPr w:rsidR="0087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E73828"/>
    <w:multiLevelType w:val="multilevel"/>
    <w:tmpl w:val="929E4BDA"/>
    <w:styleLink w:val="Style1"/>
    <w:lvl w:ilvl="0">
      <w:start w:val="1"/>
      <w:numFmt w:val="decimal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CA59F5"/>
    <w:multiLevelType w:val="hybridMultilevel"/>
    <w:tmpl w:val="A87C4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B53590"/>
    <w:multiLevelType w:val="hybridMultilevel"/>
    <w:tmpl w:val="A3F8FA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8656141C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 w:tplc="04090019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863915"/>
    <w:multiLevelType w:val="hybridMultilevel"/>
    <w:tmpl w:val="4F26FC80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User">
    <w15:presenceInfo w15:providerId="None" w15:userId="Microsoft Office User"/>
  </w15:person>
  <w15:person w15:author="Bob Gruhler">
    <w15:presenceInfo w15:providerId="Windows Live" w15:userId="9f7579b88af4c4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zMDI0NzEyNjExMjVQ0lEKTi0uzszPAykwqgUAGErOriwAAAA="/>
  </w:docVars>
  <w:rsids>
    <w:rsidRoot w:val="00236DBB"/>
    <w:rsid w:val="00152BC1"/>
    <w:rsid w:val="00236DBB"/>
    <w:rsid w:val="004E2326"/>
    <w:rsid w:val="00845E14"/>
    <w:rsid w:val="00871E03"/>
    <w:rsid w:val="008F3685"/>
    <w:rsid w:val="00C46333"/>
    <w:rsid w:val="00D10DD9"/>
    <w:rsid w:val="00DF4765"/>
    <w:rsid w:val="00EE7684"/>
    <w:rsid w:val="00F4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E6641C-1C52-4C30-9A33-21180164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DF4765"/>
    <w:pPr>
      <w:numPr>
        <w:numId w:val="1"/>
      </w:numPr>
    </w:pPr>
  </w:style>
  <w:style w:type="paragraph" w:styleId="NoSpacing">
    <w:name w:val="No Spacing"/>
    <w:uiPriority w:val="1"/>
    <w:qFormat/>
    <w:rsid w:val="00236D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1E0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E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Gruhler</dc:creator>
  <cp:keywords/>
  <dc:description/>
  <cp:lastModifiedBy>Bob Gruhler</cp:lastModifiedBy>
  <cp:revision>2</cp:revision>
  <cp:lastPrinted>2020-05-11T15:48:00Z</cp:lastPrinted>
  <dcterms:created xsi:type="dcterms:W3CDTF">2020-05-12T20:39:00Z</dcterms:created>
  <dcterms:modified xsi:type="dcterms:W3CDTF">2020-05-12T20:39:00Z</dcterms:modified>
</cp:coreProperties>
</file>